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6EC14" w14:textId="77777777" w:rsidR="00CA1B2F" w:rsidRDefault="00A60ADB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BF6ED2F" wp14:editId="1BF6ED30">
            <wp:extent cx="3467100" cy="13239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</w:p>
    <w:p w14:paraId="1BF6EC15" w14:textId="77777777" w:rsidR="00CA1B2F" w:rsidRDefault="00A60ADB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</w:p>
    <w:p w14:paraId="1BF6EC16" w14:textId="77777777" w:rsidR="00CA1B2F" w:rsidRDefault="00CA1B2F">
      <w:pPr>
        <w:spacing w:before="240"/>
        <w:rPr>
          <w:b/>
          <w:sz w:val="24"/>
          <w:szCs w:val="24"/>
        </w:rPr>
      </w:pPr>
    </w:p>
    <w:p w14:paraId="1BF6EC17" w14:textId="77777777" w:rsidR="00CA1B2F" w:rsidRDefault="00A60ADB">
      <w:p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QUALIDADE DE SOFTWARE</w:t>
      </w:r>
    </w:p>
    <w:p w14:paraId="1BF6EC18" w14:textId="77777777" w:rsidR="00CA1B2F" w:rsidRDefault="00CA1B2F">
      <w:pPr>
        <w:spacing w:before="240" w:after="240" w:line="360" w:lineRule="auto"/>
        <w:jc w:val="center"/>
        <w:rPr>
          <w:sz w:val="24"/>
          <w:szCs w:val="24"/>
        </w:rPr>
      </w:pPr>
    </w:p>
    <w:p w14:paraId="1BF6EC19" w14:textId="77777777" w:rsidR="00CA1B2F" w:rsidRDefault="00A60ADB">
      <w:pPr>
        <w:spacing w:before="240" w:after="24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14:paraId="1BF6EC1A" w14:textId="77777777" w:rsidR="00CA1B2F" w:rsidRDefault="00A60ADB">
      <w:r>
        <w:t xml:space="preserve">                             </w:t>
      </w:r>
    </w:p>
    <w:p w14:paraId="1BF6EC1B" w14:textId="77777777" w:rsidR="00CA1B2F" w:rsidRDefault="00A60ADB">
      <w:r>
        <w:t xml:space="preserve">                            Aluna: Raquel Mary Soares Rivelli Pereira</w:t>
      </w:r>
    </w:p>
    <w:p w14:paraId="1BF6EC1C" w14:textId="77777777" w:rsidR="00CA1B2F" w:rsidRDefault="00CA1B2F"/>
    <w:p w14:paraId="1BF6EC1D" w14:textId="77777777" w:rsidR="00CA1B2F" w:rsidRDefault="00CA1B2F"/>
    <w:p w14:paraId="1BF6EC1E" w14:textId="77777777" w:rsidR="00CA1B2F" w:rsidRDefault="00CA1B2F"/>
    <w:p w14:paraId="1BF6EC1F" w14:textId="77777777" w:rsidR="00CA1B2F" w:rsidRDefault="00CA1B2F"/>
    <w:p w14:paraId="1BF6EC20" w14:textId="77777777" w:rsidR="00CA1B2F" w:rsidRDefault="00CA1B2F"/>
    <w:p w14:paraId="1BF6EC21" w14:textId="77777777" w:rsidR="00CA1B2F" w:rsidRDefault="00CA1B2F"/>
    <w:p w14:paraId="1BF6EC22" w14:textId="77777777" w:rsidR="00CA1B2F" w:rsidRDefault="00CA1B2F"/>
    <w:p w14:paraId="1BF6EC23" w14:textId="77777777" w:rsidR="00CA1B2F" w:rsidRDefault="00CA1B2F"/>
    <w:p w14:paraId="1BF6EC24" w14:textId="77777777" w:rsidR="00CA1B2F" w:rsidRDefault="00A60ADB">
      <w:r>
        <w:t xml:space="preserve">                            </w:t>
      </w:r>
    </w:p>
    <w:p w14:paraId="1BF6EC25" w14:textId="77777777" w:rsidR="00CA1B2F" w:rsidRDefault="00CA1B2F">
      <w:pPr>
        <w:rPr>
          <w:u w:val="single"/>
        </w:rPr>
      </w:pPr>
    </w:p>
    <w:p w14:paraId="1BF6EC26" w14:textId="77777777" w:rsidR="00CA1B2F" w:rsidRDefault="00CA1B2F">
      <w:pPr>
        <w:rPr>
          <w:u w:val="single"/>
        </w:rPr>
      </w:pPr>
    </w:p>
    <w:p w14:paraId="1BF6EC27" w14:textId="77777777" w:rsidR="00CA1B2F" w:rsidRDefault="00A60ADB">
      <w:pPr>
        <w:jc w:val="both"/>
        <w:rPr>
          <w:b/>
        </w:rPr>
      </w:pPr>
      <w:r>
        <w:t xml:space="preserve">                                 </w:t>
      </w:r>
      <w:r>
        <w:rPr>
          <w:b/>
        </w:rPr>
        <w:t>RELÓGIO INTELIGENTE AMAZIFIT GTS</w:t>
      </w:r>
    </w:p>
    <w:p w14:paraId="1BF6EC28" w14:textId="77777777" w:rsidR="00CA1B2F" w:rsidRDefault="00A60ADB">
      <w:pPr>
        <w:jc w:val="both"/>
      </w:pPr>
      <w:r>
        <w:t xml:space="preserve">                                             Análise de Qualidade    </w:t>
      </w:r>
    </w:p>
    <w:p w14:paraId="1BF6EC29" w14:textId="77777777" w:rsidR="00CA1B2F" w:rsidRDefault="00CA1B2F"/>
    <w:p w14:paraId="1BF6EC2A" w14:textId="77777777" w:rsidR="00CA1B2F" w:rsidRDefault="00CA1B2F"/>
    <w:p w14:paraId="1BF6EC2B" w14:textId="77777777" w:rsidR="00CA1B2F" w:rsidRDefault="00CA1B2F"/>
    <w:p w14:paraId="1BF6EC2C" w14:textId="77777777" w:rsidR="00CA1B2F" w:rsidRDefault="00CA1B2F"/>
    <w:p w14:paraId="1BF6EC2D" w14:textId="77777777" w:rsidR="00CA1B2F" w:rsidRDefault="00CA1B2F"/>
    <w:p w14:paraId="1BF6EC2E" w14:textId="77777777" w:rsidR="00CA1B2F" w:rsidRDefault="00CA1B2F"/>
    <w:p w14:paraId="1BF6EC2F" w14:textId="77777777" w:rsidR="00CA1B2F" w:rsidRDefault="00CA1B2F"/>
    <w:p w14:paraId="1BF6EC30" w14:textId="77777777" w:rsidR="00CA1B2F" w:rsidRDefault="00CA1B2F"/>
    <w:p w14:paraId="1BF6EC31" w14:textId="77777777" w:rsidR="00CA1B2F" w:rsidRDefault="00CA1B2F"/>
    <w:p w14:paraId="1BF6EC32" w14:textId="77777777" w:rsidR="00CA1B2F" w:rsidRDefault="00A60ADB">
      <w:r>
        <w:t xml:space="preserve">                                                                     </w:t>
      </w:r>
    </w:p>
    <w:p w14:paraId="1BF6EC33" w14:textId="77777777" w:rsidR="00CA1B2F" w:rsidRDefault="00A60ADB">
      <w:r>
        <w:t xml:space="preserve">         </w:t>
      </w:r>
    </w:p>
    <w:p w14:paraId="1BF6EC34" w14:textId="77777777" w:rsidR="00CA1B2F" w:rsidRDefault="00A60ADB">
      <w:r>
        <w:t xml:space="preserve">                                                      Lisboa,</w:t>
      </w:r>
      <w:r>
        <w:rPr>
          <w:b/>
        </w:rPr>
        <w:t xml:space="preserve"> </w:t>
      </w:r>
      <w:r>
        <w:t>2023.</w:t>
      </w:r>
    </w:p>
    <w:p w14:paraId="1BF6EC35" w14:textId="77777777" w:rsidR="00CA1B2F" w:rsidRDefault="00A60ADB">
      <w:pPr>
        <w:rPr>
          <w:b/>
        </w:rPr>
      </w:pPr>
      <w:r>
        <w:rPr>
          <w:b/>
        </w:rPr>
        <w:lastRenderedPageBreak/>
        <w:t xml:space="preserve"> RESUMO</w:t>
      </w:r>
    </w:p>
    <w:p w14:paraId="1BF6EC36" w14:textId="77777777" w:rsidR="00CA1B2F" w:rsidRDefault="00CA1B2F"/>
    <w:p w14:paraId="1BF6EC37" w14:textId="77777777" w:rsidR="00CA1B2F" w:rsidRDefault="00CA1B2F"/>
    <w:p w14:paraId="1BF6EC38" w14:textId="77777777" w:rsidR="00CA1B2F" w:rsidRDefault="00A60ADB">
      <w:r>
        <w:t>o Relógio Inteligente Amazifit GTS lhe oferece vários benefícios e funcionalidades</w:t>
      </w:r>
    </w:p>
    <w:p w14:paraId="1BF6EC39" w14:textId="77777777" w:rsidR="00CA1B2F" w:rsidRDefault="00A60ADB">
      <w:r>
        <w:t xml:space="preserve"> para seu dia a dia, além de moderno te possibilita ter mais comodidade para facilitar</w:t>
      </w:r>
    </w:p>
    <w:p w14:paraId="1BF6EC3A" w14:textId="77777777" w:rsidR="00CA1B2F" w:rsidRDefault="00A60ADB">
      <w:r>
        <w:t>seu cotidiano, seja para atender chamadas, usar calculadora ou ir muito mais além e</w:t>
      </w:r>
    </w:p>
    <w:p w14:paraId="1BF6EC3B" w14:textId="77777777" w:rsidR="00CA1B2F" w:rsidRDefault="00A60ADB">
      <w:r>
        <w:t>efetuar pagamentos e monitorar seu condicionamento físico deixando tudo mais prático.</w:t>
      </w:r>
    </w:p>
    <w:p w14:paraId="1BF6EC3C" w14:textId="77777777" w:rsidR="00CA1B2F" w:rsidRDefault="00CA1B2F"/>
    <w:p w14:paraId="1BF6EC3D" w14:textId="77777777" w:rsidR="00CA1B2F" w:rsidRDefault="00CA1B2F"/>
    <w:p w14:paraId="1BF6EC3E" w14:textId="77777777" w:rsidR="00CA1B2F" w:rsidRDefault="00CA1B2F"/>
    <w:p w14:paraId="1BF6EC3F" w14:textId="77777777" w:rsidR="00CA1B2F" w:rsidRDefault="00CA1B2F"/>
    <w:p w14:paraId="1BF6EC40" w14:textId="77777777" w:rsidR="00CA1B2F" w:rsidRDefault="00CA1B2F"/>
    <w:p w14:paraId="1BF6EC41" w14:textId="77777777" w:rsidR="00CA1B2F" w:rsidRDefault="00CA1B2F"/>
    <w:p w14:paraId="1BF6EC42" w14:textId="77777777" w:rsidR="00CA1B2F" w:rsidRDefault="00CA1B2F"/>
    <w:p w14:paraId="1BF6EC43" w14:textId="77777777" w:rsidR="00CA1B2F" w:rsidRDefault="00CA1B2F"/>
    <w:p w14:paraId="1BF6EC44" w14:textId="77777777" w:rsidR="00CA1B2F" w:rsidRDefault="00CA1B2F"/>
    <w:p w14:paraId="1BF6EC45" w14:textId="77777777" w:rsidR="00CA1B2F" w:rsidRDefault="00CA1B2F"/>
    <w:p w14:paraId="1BF6EC46" w14:textId="77777777" w:rsidR="00CA1B2F" w:rsidRDefault="00CA1B2F"/>
    <w:p w14:paraId="1BF6EC47" w14:textId="77777777" w:rsidR="00CA1B2F" w:rsidRDefault="00CA1B2F"/>
    <w:p w14:paraId="1BF6EC48" w14:textId="77777777" w:rsidR="00CA1B2F" w:rsidRDefault="00CA1B2F"/>
    <w:p w14:paraId="1BF6EC49" w14:textId="77777777" w:rsidR="00CA1B2F" w:rsidRDefault="00CA1B2F"/>
    <w:p w14:paraId="1BF6EC4A" w14:textId="77777777" w:rsidR="00CA1B2F" w:rsidRDefault="00CA1B2F"/>
    <w:p w14:paraId="1BF6EC4B" w14:textId="77777777" w:rsidR="00CA1B2F" w:rsidRDefault="00CA1B2F"/>
    <w:p w14:paraId="1BF6EC4C" w14:textId="77777777" w:rsidR="00CA1B2F" w:rsidRDefault="00CA1B2F"/>
    <w:p w14:paraId="1BF6EC4D" w14:textId="77777777" w:rsidR="00CA1B2F" w:rsidRDefault="00CA1B2F"/>
    <w:p w14:paraId="1BF6EC4E" w14:textId="77777777" w:rsidR="00CA1B2F" w:rsidRDefault="00CA1B2F"/>
    <w:p w14:paraId="1BF6EC4F" w14:textId="77777777" w:rsidR="00CA1B2F" w:rsidRDefault="00CA1B2F"/>
    <w:p w14:paraId="1BF6EC50" w14:textId="77777777" w:rsidR="00CA1B2F" w:rsidRDefault="00CA1B2F"/>
    <w:p w14:paraId="1BF6EC51" w14:textId="77777777" w:rsidR="00CA1B2F" w:rsidRDefault="00CA1B2F"/>
    <w:p w14:paraId="1BF6EC52" w14:textId="77777777" w:rsidR="00CA1B2F" w:rsidRDefault="00CA1B2F"/>
    <w:p w14:paraId="1BF6EC53" w14:textId="77777777" w:rsidR="00CA1B2F" w:rsidRDefault="00CA1B2F"/>
    <w:p w14:paraId="1BF6EC54" w14:textId="77777777" w:rsidR="00CA1B2F" w:rsidRDefault="00CA1B2F"/>
    <w:p w14:paraId="1BF6EC55" w14:textId="77777777" w:rsidR="00CA1B2F" w:rsidRDefault="00CA1B2F"/>
    <w:p w14:paraId="1BF6EC56" w14:textId="77777777" w:rsidR="00CA1B2F" w:rsidRDefault="00CA1B2F"/>
    <w:p w14:paraId="1BF6EC57" w14:textId="77777777" w:rsidR="00CA1B2F" w:rsidRDefault="00CA1B2F"/>
    <w:p w14:paraId="1BF6EC58" w14:textId="77777777" w:rsidR="00CA1B2F" w:rsidRDefault="00CA1B2F"/>
    <w:p w14:paraId="1BF6EC59" w14:textId="77777777" w:rsidR="00CA1B2F" w:rsidRDefault="00CA1B2F"/>
    <w:p w14:paraId="1BF6EC5A" w14:textId="77777777" w:rsidR="00CA1B2F" w:rsidRDefault="00CA1B2F"/>
    <w:p w14:paraId="1BF6EC5B" w14:textId="77777777" w:rsidR="00CA1B2F" w:rsidRDefault="00CA1B2F"/>
    <w:p w14:paraId="1BF6EC5C" w14:textId="77777777" w:rsidR="00CA1B2F" w:rsidRDefault="00CA1B2F"/>
    <w:p w14:paraId="1BF6EC5D" w14:textId="77777777" w:rsidR="00CA1B2F" w:rsidRDefault="00CA1B2F"/>
    <w:p w14:paraId="1BF6EC5E" w14:textId="77777777" w:rsidR="00CA1B2F" w:rsidRDefault="00CA1B2F"/>
    <w:p w14:paraId="1BF6EC5F" w14:textId="77777777" w:rsidR="00CA1B2F" w:rsidRDefault="00CA1B2F"/>
    <w:p w14:paraId="1BF6EC60" w14:textId="77777777" w:rsidR="00CA1B2F" w:rsidRDefault="00CA1B2F"/>
    <w:p w14:paraId="1BF6EC61" w14:textId="77777777" w:rsidR="00CA1B2F" w:rsidRDefault="00CA1B2F"/>
    <w:p w14:paraId="1BF6EC62" w14:textId="77777777" w:rsidR="00CA1B2F" w:rsidRDefault="00CA1B2F"/>
    <w:p w14:paraId="1BF6EC63" w14:textId="77777777" w:rsidR="00CA1B2F" w:rsidRDefault="00CA1B2F"/>
    <w:p w14:paraId="1BF6EC64" w14:textId="77777777" w:rsidR="00CA1B2F" w:rsidRDefault="00CA1B2F"/>
    <w:p w14:paraId="1BF6EC65" w14:textId="77777777" w:rsidR="00CA1B2F" w:rsidRDefault="00A60ADB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0" w:name="_bjj5ru6ph5rw" w:colFirst="0" w:colLast="0"/>
      <w:bookmarkEnd w:id="0"/>
      <w:r>
        <w:rPr>
          <w:b/>
          <w:sz w:val="46"/>
          <w:szCs w:val="46"/>
        </w:rPr>
        <w:t>1.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b/>
          <w:sz w:val="46"/>
          <w:szCs w:val="46"/>
        </w:rPr>
        <w:t>SUMÁRIO</w:t>
      </w:r>
    </w:p>
    <w:p w14:paraId="1BF6EC66" w14:textId="77777777" w:rsidR="00CA1B2F" w:rsidRDefault="00000000">
      <w:pPr>
        <w:spacing w:before="240" w:after="240"/>
      </w:pPr>
      <w:hyperlink r:id="rId7" w:anchor="_Toc73287557">
        <w:r w:rsidR="00A60ADB">
          <w:t>1.  Resumo</w:t>
        </w:r>
      </w:hyperlink>
      <w:r w:rsidR="00A60ADB">
        <w:t>………………………………………………………………………2.</w:t>
      </w:r>
    </w:p>
    <w:p w14:paraId="1BF6EC67" w14:textId="77777777" w:rsidR="00CA1B2F" w:rsidRDefault="00A60ADB">
      <w:pPr>
        <w:spacing w:before="240" w:after="240"/>
      </w:pPr>
      <w:r>
        <w:t>2.  Sumário………………………………………………………………………3.</w:t>
      </w:r>
    </w:p>
    <w:p w14:paraId="1BF6EC68" w14:textId="77777777" w:rsidR="00CA1B2F" w:rsidRDefault="00A60ADB">
      <w:pPr>
        <w:spacing w:before="240" w:after="240"/>
      </w:pPr>
      <w:r>
        <w:t>3.  In</w:t>
      </w:r>
      <w:hyperlink r:id="rId8" w:anchor="_Toc73287559">
        <w:r>
          <w:t>trodução</w:t>
        </w:r>
      </w:hyperlink>
      <w:r>
        <w:t>……………………………………………………………………4.</w:t>
      </w:r>
    </w:p>
    <w:p w14:paraId="1BF6EC69" w14:textId="77777777" w:rsidR="00CA1B2F" w:rsidRDefault="00000000">
      <w:pPr>
        <w:spacing w:before="240" w:after="240"/>
      </w:pPr>
      <w:hyperlink r:id="rId9" w:anchor="_Toc73287560">
        <w:r w:rsidR="00A60ADB">
          <w:t>4.  O P</w:t>
        </w:r>
      </w:hyperlink>
      <w:r w:rsidR="00A60ADB">
        <w:t>rojeto……………………………………………………………………..5.</w:t>
      </w:r>
    </w:p>
    <w:p w14:paraId="1BF6EC6A" w14:textId="77777777" w:rsidR="00CA1B2F" w:rsidRDefault="00000000">
      <w:pPr>
        <w:spacing w:before="240" w:after="240"/>
      </w:pPr>
      <w:hyperlink r:id="rId10" w:anchor="_Toc73287561">
        <w:r w:rsidR="00A60ADB">
          <w:t>4.1</w:t>
        </w:r>
      </w:hyperlink>
      <w:hyperlink r:id="rId11" w:anchor="_Toc73287561">
        <w:r w:rsidR="00A60ADB">
          <w:rPr>
            <w:sz w:val="24"/>
            <w:szCs w:val="24"/>
          </w:rPr>
          <w:t xml:space="preserve"> </w:t>
        </w:r>
      </w:hyperlink>
      <w:hyperlink r:id="rId12" w:anchor="_Toc73287561">
        <w:r w:rsidR="00A60ADB">
          <w:t>Detalhes do produto ou serviço</w:t>
        </w:r>
      </w:hyperlink>
      <w:r w:rsidR="00A60ADB">
        <w:t>…………………………………………...6.</w:t>
      </w:r>
    </w:p>
    <w:p w14:paraId="1BF6EC6B" w14:textId="77777777" w:rsidR="00CA1B2F" w:rsidRDefault="00000000">
      <w:pPr>
        <w:spacing w:before="240" w:after="240"/>
      </w:pPr>
      <w:hyperlink r:id="rId13" w:anchor="_Toc73287562">
        <w:r w:rsidR="00A60ADB">
          <w:t>4.2</w:t>
        </w:r>
      </w:hyperlink>
      <w:hyperlink r:id="rId14" w:anchor="_Toc73287562">
        <w:r w:rsidR="00A60ADB">
          <w:rPr>
            <w:sz w:val="24"/>
            <w:szCs w:val="24"/>
          </w:rPr>
          <w:t xml:space="preserve">  </w:t>
        </w:r>
      </w:hyperlink>
      <w:hyperlink r:id="rId15" w:anchor="_Toc73287562">
        <w:r w:rsidR="00A60ADB">
          <w:t>Tabela de Análise</w:t>
        </w:r>
      </w:hyperlink>
      <w:r w:rsidR="00A60ADB">
        <w:t>……………………………………………….……….…6.</w:t>
      </w:r>
    </w:p>
    <w:p w14:paraId="1BF6EC6C" w14:textId="77777777" w:rsidR="00CA1B2F" w:rsidRDefault="00000000">
      <w:pPr>
        <w:spacing w:before="240" w:after="240"/>
      </w:pPr>
      <w:hyperlink r:id="rId16" w:anchor="_Toc73287563">
        <w:r w:rsidR="00A60ADB">
          <w:t>4.3</w:t>
        </w:r>
      </w:hyperlink>
      <w:hyperlink r:id="rId17" w:anchor="_Toc73287563">
        <w:r w:rsidR="00A60ADB">
          <w:rPr>
            <w:sz w:val="24"/>
            <w:szCs w:val="24"/>
          </w:rPr>
          <w:t xml:space="preserve">  </w:t>
        </w:r>
      </w:hyperlink>
      <w:hyperlink r:id="rId18" w:anchor="_Toc73287563">
        <w:r w:rsidR="00A60ADB">
          <w:t>Relatóri</w:t>
        </w:r>
      </w:hyperlink>
      <w:r w:rsidR="00A60ADB">
        <w:t>o…………………………………………………………….………7.</w:t>
      </w:r>
    </w:p>
    <w:p w14:paraId="1BF6EC6D" w14:textId="77777777" w:rsidR="00CA1B2F" w:rsidRDefault="00000000">
      <w:pPr>
        <w:spacing w:before="240" w:after="240"/>
      </w:pPr>
      <w:hyperlink r:id="rId19" w:anchor="_Toc73287564">
        <w:r w:rsidR="00A60ADB">
          <w:t>4.4</w:t>
        </w:r>
      </w:hyperlink>
      <w:hyperlink r:id="rId20" w:anchor="_Toc73287564">
        <w:r w:rsidR="00A60ADB">
          <w:rPr>
            <w:sz w:val="24"/>
            <w:szCs w:val="24"/>
          </w:rPr>
          <w:t xml:space="preserve"> </w:t>
        </w:r>
      </w:hyperlink>
      <w:hyperlink r:id="rId21" w:anchor="_Toc73287564">
        <w:r w:rsidR="00A60ADB">
          <w:t>Evidências</w:t>
        </w:r>
      </w:hyperlink>
      <w:r w:rsidR="00A60ADB">
        <w:t>………………………………………………………….….…….7.</w:t>
      </w:r>
    </w:p>
    <w:p w14:paraId="1BF6EC6E" w14:textId="77777777" w:rsidR="00CA1B2F" w:rsidRDefault="00000000">
      <w:pPr>
        <w:spacing w:before="240" w:after="240"/>
      </w:pPr>
      <w:hyperlink r:id="rId22" w:anchor="_Toc73287565">
        <w:r w:rsidR="00A60ADB">
          <w:t>4.5</w:t>
        </w:r>
      </w:hyperlink>
      <w:hyperlink r:id="rId23" w:anchor="_Toc73287565">
        <w:r w:rsidR="00A60ADB">
          <w:rPr>
            <w:sz w:val="24"/>
            <w:szCs w:val="24"/>
          </w:rPr>
          <w:t xml:space="preserve"> </w:t>
        </w:r>
      </w:hyperlink>
      <w:hyperlink r:id="rId24" w:anchor="_Toc73287565">
        <w:r w:rsidR="00A60ADB">
          <w:t xml:space="preserve">Onde encontrar </w:t>
        </w:r>
      </w:hyperlink>
      <w:r w:rsidR="00A60ADB">
        <w:t>…………………………………………………….….…...7.</w:t>
      </w:r>
    </w:p>
    <w:p w14:paraId="1BF6EC6F" w14:textId="77777777" w:rsidR="00CA1B2F" w:rsidRDefault="00000000">
      <w:pPr>
        <w:spacing w:before="240" w:after="240"/>
      </w:pPr>
      <w:hyperlink r:id="rId25" w:anchor="_Toc73287566">
        <w:r w:rsidR="00A60ADB">
          <w:t>5. C</w:t>
        </w:r>
      </w:hyperlink>
      <w:r w:rsidR="00A60ADB">
        <w:t>onclusão……………………………………………………………..………8.</w:t>
      </w:r>
    </w:p>
    <w:p w14:paraId="1BF6EC70" w14:textId="77777777" w:rsidR="00CA1B2F" w:rsidRDefault="00000000">
      <w:pPr>
        <w:spacing w:before="240" w:after="240"/>
      </w:pPr>
      <w:hyperlink r:id="rId26" w:anchor="_Toc73287567">
        <w:r w:rsidR="00A60ADB">
          <w:t>6. Referências Bibliográficas</w:t>
        </w:r>
      </w:hyperlink>
      <w:r w:rsidR="00A60ADB">
        <w:t>……………………………………………...……8.</w:t>
      </w:r>
    </w:p>
    <w:p w14:paraId="1BF6EC71" w14:textId="77777777" w:rsidR="00CA1B2F" w:rsidRDefault="00CA1B2F"/>
    <w:p w14:paraId="1BF6EC72" w14:textId="77777777" w:rsidR="00CA1B2F" w:rsidRDefault="00CA1B2F"/>
    <w:p w14:paraId="1BF6EC73" w14:textId="77777777" w:rsidR="00CA1B2F" w:rsidRDefault="00CA1B2F"/>
    <w:p w14:paraId="1BF6EC74" w14:textId="77777777" w:rsidR="00CA1B2F" w:rsidRDefault="00CA1B2F"/>
    <w:p w14:paraId="1BF6EC75" w14:textId="77777777" w:rsidR="00CA1B2F" w:rsidRDefault="00CA1B2F"/>
    <w:p w14:paraId="1BF6EC76" w14:textId="77777777" w:rsidR="00CA1B2F" w:rsidRDefault="00CA1B2F"/>
    <w:p w14:paraId="1BF6EC77" w14:textId="77777777" w:rsidR="00CA1B2F" w:rsidRDefault="00CA1B2F"/>
    <w:p w14:paraId="1BF6EC78" w14:textId="77777777" w:rsidR="00CA1B2F" w:rsidRDefault="00CA1B2F"/>
    <w:p w14:paraId="1BF6EC79" w14:textId="77777777" w:rsidR="00CA1B2F" w:rsidRDefault="00CA1B2F"/>
    <w:p w14:paraId="1BF6EC7A" w14:textId="77777777" w:rsidR="00CA1B2F" w:rsidRDefault="00CA1B2F"/>
    <w:p w14:paraId="1BF6EC7B" w14:textId="77777777" w:rsidR="00CA1B2F" w:rsidRDefault="00CA1B2F"/>
    <w:p w14:paraId="1BF6EC7C" w14:textId="77777777" w:rsidR="00CA1B2F" w:rsidRDefault="00CA1B2F"/>
    <w:p w14:paraId="1BF6EC7D" w14:textId="77777777" w:rsidR="00CA1B2F" w:rsidRDefault="00CA1B2F"/>
    <w:p w14:paraId="1BF6EC7E" w14:textId="77777777" w:rsidR="00CA1B2F" w:rsidRDefault="00CA1B2F"/>
    <w:p w14:paraId="1BF6EC7F" w14:textId="77777777" w:rsidR="00CA1B2F" w:rsidRDefault="00CA1B2F"/>
    <w:p w14:paraId="1BF6EC80" w14:textId="77777777" w:rsidR="00CA1B2F" w:rsidRDefault="00CA1B2F"/>
    <w:p w14:paraId="1BF6EC81" w14:textId="77777777" w:rsidR="00CA1B2F" w:rsidRDefault="00CA1B2F"/>
    <w:p w14:paraId="1BF6EC82" w14:textId="77777777" w:rsidR="00CA1B2F" w:rsidRDefault="00CA1B2F"/>
    <w:p w14:paraId="1BF6EC83" w14:textId="77777777" w:rsidR="00CA1B2F" w:rsidRDefault="00CA1B2F"/>
    <w:p w14:paraId="119B8261" w14:textId="77777777" w:rsidR="00A15A0E" w:rsidRDefault="00A15A0E">
      <w:pPr>
        <w:rPr>
          <w:b/>
        </w:rPr>
      </w:pPr>
    </w:p>
    <w:p w14:paraId="1BF6EC84" w14:textId="4D961474" w:rsidR="00CA1B2F" w:rsidRDefault="00A60ADB">
      <w:r>
        <w:rPr>
          <w:b/>
        </w:rPr>
        <w:lastRenderedPageBreak/>
        <w:t xml:space="preserve"> 3.INTRODUÇÃO</w:t>
      </w:r>
    </w:p>
    <w:p w14:paraId="1BF6EC85" w14:textId="77777777" w:rsidR="00CA1B2F" w:rsidRDefault="00CA1B2F"/>
    <w:p w14:paraId="1BF6EC86" w14:textId="77777777" w:rsidR="00CA1B2F" w:rsidRDefault="00A60ADB">
      <w:r>
        <w:t xml:space="preserve">O Relógio Digital Smartfit apresenta diversas funcionalidades como simples fato de </w:t>
      </w:r>
    </w:p>
    <w:p w14:paraId="1BF6EC87" w14:textId="77777777" w:rsidR="00CA1B2F" w:rsidRDefault="00A60ADB">
      <w:r>
        <w:t>mostrar as horas, marcar um despertador, mostrar a temperatura , bússola, cronômetro,</w:t>
      </w:r>
    </w:p>
    <w:p w14:paraId="1BF6EC88" w14:textId="77777777" w:rsidR="00CA1B2F" w:rsidRDefault="00A60ADB">
      <w:r>
        <w:t xml:space="preserve">partilhar playlist de música,atender chamadas, recebe e envia  mensagens, </w:t>
      </w:r>
    </w:p>
    <w:p w14:paraId="1BF6EC89" w14:textId="77777777" w:rsidR="00CA1B2F" w:rsidRDefault="00A60ADB">
      <w:r>
        <w:t>monitoramento das atividades físicas.</w:t>
      </w:r>
    </w:p>
    <w:p w14:paraId="1BF6EC8A" w14:textId="77777777" w:rsidR="00CA1B2F" w:rsidRDefault="00A60ADB">
      <w:r>
        <w:t xml:space="preserve">Com base em tantas funcionalidades  vamos verificar cada uma delas e testar também a </w:t>
      </w:r>
    </w:p>
    <w:p w14:paraId="1BF6EC8B" w14:textId="77777777" w:rsidR="00CA1B2F" w:rsidRDefault="00A60ADB">
      <w:r>
        <w:t>possibilidade de instalar novos aplicativos para ter a função que desejar sempre á mão.</w:t>
      </w:r>
    </w:p>
    <w:p w14:paraId="1BF6EC8C" w14:textId="77777777" w:rsidR="00CA1B2F" w:rsidRDefault="00A60ADB">
      <w:r>
        <w:t xml:space="preserve"> </w:t>
      </w:r>
    </w:p>
    <w:p w14:paraId="1BF6EC8D" w14:textId="77777777" w:rsidR="00CA1B2F" w:rsidRDefault="00CA1B2F"/>
    <w:p w14:paraId="1BF6EC8E" w14:textId="77777777" w:rsidR="00CA1B2F" w:rsidRDefault="00CA1B2F"/>
    <w:p w14:paraId="1BF6EC8F" w14:textId="77777777" w:rsidR="00CA1B2F" w:rsidRDefault="00CA1B2F"/>
    <w:p w14:paraId="1BF6EC90" w14:textId="77777777" w:rsidR="00CA1B2F" w:rsidRDefault="00A60ADB">
      <w:r>
        <w:t xml:space="preserve">          </w:t>
      </w:r>
    </w:p>
    <w:p w14:paraId="1BF6EC91" w14:textId="77777777" w:rsidR="00CA1B2F" w:rsidRDefault="00CA1B2F"/>
    <w:p w14:paraId="1BF6EC92" w14:textId="77777777" w:rsidR="00CA1B2F" w:rsidRDefault="00CA1B2F"/>
    <w:p w14:paraId="1BF6EC93" w14:textId="77777777" w:rsidR="00CA1B2F" w:rsidRDefault="00CA1B2F"/>
    <w:p w14:paraId="1BF6EC94" w14:textId="77777777" w:rsidR="00CA1B2F" w:rsidRDefault="00CA1B2F"/>
    <w:p w14:paraId="1BF6EC95" w14:textId="77777777" w:rsidR="00CA1B2F" w:rsidRDefault="00CA1B2F"/>
    <w:p w14:paraId="1BF6EC96" w14:textId="77777777" w:rsidR="00CA1B2F" w:rsidRDefault="00CA1B2F"/>
    <w:p w14:paraId="1BF6EC97" w14:textId="77777777" w:rsidR="00CA1B2F" w:rsidRDefault="00CA1B2F"/>
    <w:p w14:paraId="1BF6EC98" w14:textId="77777777" w:rsidR="00CA1B2F" w:rsidRDefault="00CA1B2F"/>
    <w:p w14:paraId="1BF6EC99" w14:textId="77777777" w:rsidR="00CA1B2F" w:rsidRDefault="00CA1B2F"/>
    <w:p w14:paraId="1BF6EC9A" w14:textId="77777777" w:rsidR="00CA1B2F" w:rsidRDefault="00CA1B2F"/>
    <w:p w14:paraId="1BF6EC9B" w14:textId="77777777" w:rsidR="00CA1B2F" w:rsidRDefault="00CA1B2F"/>
    <w:p w14:paraId="1BF6EC9C" w14:textId="77777777" w:rsidR="00CA1B2F" w:rsidRDefault="00CA1B2F"/>
    <w:p w14:paraId="1BF6EC9D" w14:textId="77777777" w:rsidR="00CA1B2F" w:rsidRDefault="00CA1B2F"/>
    <w:p w14:paraId="1BF6EC9E" w14:textId="77777777" w:rsidR="00CA1B2F" w:rsidRDefault="00CA1B2F"/>
    <w:p w14:paraId="1BF6EC9F" w14:textId="77777777" w:rsidR="00CA1B2F" w:rsidRDefault="00CA1B2F"/>
    <w:p w14:paraId="1BF6ECA0" w14:textId="77777777" w:rsidR="00CA1B2F" w:rsidRDefault="00CA1B2F"/>
    <w:p w14:paraId="1BF6ECA1" w14:textId="77777777" w:rsidR="00CA1B2F" w:rsidRDefault="00CA1B2F"/>
    <w:p w14:paraId="1BF6ECA2" w14:textId="77777777" w:rsidR="00CA1B2F" w:rsidRDefault="00CA1B2F"/>
    <w:p w14:paraId="1BF6ECA3" w14:textId="77777777" w:rsidR="00CA1B2F" w:rsidRDefault="00CA1B2F"/>
    <w:p w14:paraId="1BF6ECA4" w14:textId="77777777" w:rsidR="00CA1B2F" w:rsidRDefault="00CA1B2F"/>
    <w:p w14:paraId="1BF6ECA5" w14:textId="77777777" w:rsidR="00CA1B2F" w:rsidRDefault="00CA1B2F"/>
    <w:p w14:paraId="1BF6ECA6" w14:textId="77777777" w:rsidR="00CA1B2F" w:rsidRDefault="00CA1B2F"/>
    <w:p w14:paraId="1BF6ECA7" w14:textId="77777777" w:rsidR="00CA1B2F" w:rsidRDefault="00CA1B2F"/>
    <w:p w14:paraId="1BF6ECA8" w14:textId="77777777" w:rsidR="00CA1B2F" w:rsidRDefault="00CA1B2F"/>
    <w:p w14:paraId="1BF6ECA9" w14:textId="77777777" w:rsidR="00CA1B2F" w:rsidRDefault="00CA1B2F"/>
    <w:p w14:paraId="1BF6ECAA" w14:textId="77777777" w:rsidR="00CA1B2F" w:rsidRDefault="00CA1B2F"/>
    <w:p w14:paraId="1BF6ECAB" w14:textId="77777777" w:rsidR="00CA1B2F" w:rsidRDefault="00CA1B2F"/>
    <w:p w14:paraId="1BF6ECAC" w14:textId="77777777" w:rsidR="00CA1B2F" w:rsidRDefault="00CA1B2F"/>
    <w:p w14:paraId="1BF6ECAD" w14:textId="77777777" w:rsidR="00CA1B2F" w:rsidRDefault="00CA1B2F"/>
    <w:p w14:paraId="1BF6ECAE" w14:textId="77777777" w:rsidR="00CA1B2F" w:rsidRDefault="00CA1B2F"/>
    <w:p w14:paraId="1BF6ECAF" w14:textId="77777777" w:rsidR="00CA1B2F" w:rsidRDefault="00CA1B2F"/>
    <w:p w14:paraId="1BF6ECB0" w14:textId="77777777" w:rsidR="00CA1B2F" w:rsidRDefault="00CA1B2F"/>
    <w:p w14:paraId="1BF6ECB1" w14:textId="77777777" w:rsidR="00CA1B2F" w:rsidRDefault="00CA1B2F"/>
    <w:p w14:paraId="1BF6ECB2" w14:textId="77777777" w:rsidR="00CA1B2F" w:rsidRDefault="00A60ADB">
      <w:pPr>
        <w:rPr>
          <w:b/>
        </w:rPr>
      </w:pPr>
      <w:r>
        <w:rPr>
          <w:b/>
        </w:rPr>
        <w:lastRenderedPageBreak/>
        <w:t>4. PROJETO</w:t>
      </w:r>
    </w:p>
    <w:p w14:paraId="1BF6ECB3" w14:textId="77777777" w:rsidR="00CA1B2F" w:rsidRDefault="00A60ADB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" w:name="_oj0s2d93zvnz" w:colFirst="0" w:colLast="0"/>
      <w:bookmarkEnd w:id="1"/>
      <w:r>
        <w:rPr>
          <w:b/>
          <w:sz w:val="34"/>
          <w:szCs w:val="34"/>
        </w:rPr>
        <w:t>4.1</w:t>
      </w:r>
      <w:r>
        <w:rPr>
          <w:sz w:val="14"/>
          <w:szCs w:val="14"/>
        </w:rPr>
        <w:t xml:space="preserve"> </w:t>
      </w:r>
      <w:r>
        <w:rPr>
          <w:b/>
          <w:sz w:val="34"/>
          <w:szCs w:val="34"/>
        </w:rPr>
        <w:t>Detalhes do produto ou serviço</w:t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72"/>
        <w:gridCol w:w="5253"/>
      </w:tblGrid>
      <w:tr w:rsidR="00CA1B2F" w14:paraId="1BF6ECB6" w14:textId="77777777">
        <w:trPr>
          <w:trHeight w:val="800"/>
        </w:trPr>
        <w:tc>
          <w:tcPr>
            <w:tcW w:w="3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6ECB4" w14:textId="77777777" w:rsidR="00CA1B2F" w:rsidRDefault="00A60ADB">
            <w:pPr>
              <w:spacing w:before="240" w:after="240"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 do produto ou serviço:</w:t>
            </w:r>
          </w:p>
        </w:tc>
        <w:tc>
          <w:tcPr>
            <w:tcW w:w="525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6ECB5" w14:textId="77777777" w:rsidR="00CA1B2F" w:rsidRDefault="00A60ADB">
            <w:pPr>
              <w:spacing w:before="240" w:after="240"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Smartwatch AMAZIFIT Bip3 Pro</w:t>
            </w:r>
          </w:p>
        </w:tc>
      </w:tr>
      <w:tr w:rsidR="00CA1B2F" w14:paraId="1BF6ECB9" w14:textId="77777777">
        <w:trPr>
          <w:trHeight w:val="575"/>
        </w:trPr>
        <w:tc>
          <w:tcPr>
            <w:tcW w:w="377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6ECB7" w14:textId="77777777" w:rsidR="00CA1B2F" w:rsidRDefault="00A60ADB">
            <w:pPr>
              <w:spacing w:before="240" w:after="24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Fabricante: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6ECB8" w14:textId="77777777" w:rsidR="00CA1B2F" w:rsidRDefault="00A60ADB">
            <w:pPr>
              <w:spacing w:before="240" w:after="240"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AMAZIFIT</w:t>
            </w:r>
          </w:p>
        </w:tc>
      </w:tr>
      <w:tr w:rsidR="00CA1B2F" w14:paraId="1BF6ECBD" w14:textId="77777777">
        <w:trPr>
          <w:trHeight w:val="1175"/>
        </w:trPr>
        <w:tc>
          <w:tcPr>
            <w:tcW w:w="377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6ECBA" w14:textId="77777777" w:rsidR="00CA1B2F" w:rsidRDefault="00A60ADB">
            <w:pPr>
              <w:spacing w:before="240" w:after="24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Tempo de uso:</w:t>
            </w:r>
          </w:p>
          <w:p w14:paraId="1BF6ECBB" w14:textId="77777777" w:rsidR="00CA1B2F" w:rsidRDefault="00A60ADB">
            <w:pPr>
              <w:spacing w:before="240" w:after="24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6ECBC" w14:textId="77777777" w:rsidR="00CA1B2F" w:rsidRDefault="00A60ADB">
            <w:pPr>
              <w:spacing w:before="240" w:after="240"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36H</w:t>
            </w:r>
          </w:p>
        </w:tc>
      </w:tr>
      <w:tr w:rsidR="00CA1B2F" w14:paraId="1BF6ECC0" w14:textId="77777777">
        <w:trPr>
          <w:trHeight w:val="935"/>
        </w:trPr>
        <w:tc>
          <w:tcPr>
            <w:tcW w:w="377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6ECBE" w14:textId="77777777" w:rsidR="00CA1B2F" w:rsidRDefault="00A60ADB">
            <w:pPr>
              <w:spacing w:before="240" w:after="24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Outros detalhes relevantes sobre o produto: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6ECBF" w14:textId="77777777" w:rsidR="00CA1B2F" w:rsidRDefault="00A60ADB">
            <w:pPr>
              <w:spacing w:before="240" w:after="240"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resistente á água até 5mts.</w:t>
            </w:r>
          </w:p>
        </w:tc>
      </w:tr>
    </w:tbl>
    <w:p w14:paraId="1BF6ECC1" w14:textId="77777777" w:rsidR="00CA1B2F" w:rsidRDefault="00A60ADB">
      <w:pPr>
        <w:spacing w:before="240" w:after="2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1BF6ECC2" w14:textId="77777777" w:rsidR="00CA1B2F" w:rsidRDefault="00CA1B2F">
      <w:pPr>
        <w:spacing w:before="240" w:after="240" w:line="360" w:lineRule="auto"/>
        <w:jc w:val="both"/>
        <w:rPr>
          <w:b/>
          <w:sz w:val="24"/>
          <w:szCs w:val="24"/>
        </w:rPr>
      </w:pPr>
    </w:p>
    <w:p w14:paraId="1BF6ECC3" w14:textId="77777777" w:rsidR="00CA1B2F" w:rsidRDefault="00CA1B2F">
      <w:pPr>
        <w:spacing w:before="240" w:after="240" w:line="360" w:lineRule="auto"/>
        <w:jc w:val="both"/>
        <w:rPr>
          <w:b/>
          <w:sz w:val="24"/>
          <w:szCs w:val="24"/>
        </w:rPr>
      </w:pPr>
    </w:p>
    <w:p w14:paraId="1BF6ECC4" w14:textId="77777777" w:rsidR="00CA1B2F" w:rsidRDefault="00CA1B2F">
      <w:pPr>
        <w:spacing w:before="240" w:after="240" w:line="360" w:lineRule="auto"/>
        <w:jc w:val="both"/>
        <w:rPr>
          <w:b/>
          <w:sz w:val="24"/>
          <w:szCs w:val="24"/>
        </w:rPr>
      </w:pPr>
    </w:p>
    <w:p w14:paraId="1BF6ECC5" w14:textId="77777777" w:rsidR="00CA1B2F" w:rsidRDefault="00CA1B2F">
      <w:pPr>
        <w:spacing w:before="240" w:after="240" w:line="360" w:lineRule="auto"/>
        <w:jc w:val="both"/>
        <w:rPr>
          <w:b/>
          <w:sz w:val="24"/>
          <w:szCs w:val="24"/>
        </w:rPr>
      </w:pPr>
    </w:p>
    <w:p w14:paraId="1BF6ECC6" w14:textId="77777777" w:rsidR="00CA1B2F" w:rsidRDefault="00CA1B2F">
      <w:pPr>
        <w:spacing w:before="240" w:after="240" w:line="360" w:lineRule="auto"/>
        <w:jc w:val="both"/>
        <w:rPr>
          <w:b/>
          <w:sz w:val="24"/>
          <w:szCs w:val="24"/>
        </w:rPr>
      </w:pPr>
    </w:p>
    <w:p w14:paraId="1BF6ECC7" w14:textId="77777777" w:rsidR="00CA1B2F" w:rsidRDefault="00CA1B2F">
      <w:pPr>
        <w:spacing w:before="240" w:after="240" w:line="360" w:lineRule="auto"/>
        <w:jc w:val="both"/>
        <w:rPr>
          <w:b/>
          <w:sz w:val="24"/>
          <w:szCs w:val="24"/>
        </w:rPr>
      </w:pPr>
    </w:p>
    <w:p w14:paraId="1BF6ECC8" w14:textId="77777777" w:rsidR="00CA1B2F" w:rsidRDefault="00CA1B2F">
      <w:pPr>
        <w:spacing w:before="240" w:after="240" w:line="360" w:lineRule="auto"/>
        <w:jc w:val="both"/>
        <w:rPr>
          <w:b/>
          <w:sz w:val="24"/>
          <w:szCs w:val="24"/>
        </w:rPr>
      </w:pPr>
    </w:p>
    <w:p w14:paraId="1BF6ECC9" w14:textId="77777777" w:rsidR="00CA1B2F" w:rsidRDefault="00CA1B2F">
      <w:pPr>
        <w:spacing w:before="240" w:after="240" w:line="360" w:lineRule="auto"/>
        <w:jc w:val="both"/>
        <w:rPr>
          <w:b/>
          <w:sz w:val="24"/>
          <w:szCs w:val="24"/>
        </w:rPr>
      </w:pPr>
    </w:p>
    <w:p w14:paraId="1BF6ECCA" w14:textId="77777777" w:rsidR="00CA1B2F" w:rsidRDefault="00CA1B2F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2" w:name="_xpo63tka309u" w:colFirst="0" w:colLast="0"/>
      <w:bookmarkEnd w:id="2"/>
    </w:p>
    <w:p w14:paraId="1BF6ECCB" w14:textId="77777777" w:rsidR="00CA1B2F" w:rsidRDefault="00A60ADB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3" w:name="_l8oieknz406q" w:colFirst="0" w:colLast="0"/>
      <w:bookmarkEnd w:id="3"/>
      <w:r>
        <w:rPr>
          <w:b/>
          <w:sz w:val="34"/>
          <w:szCs w:val="34"/>
        </w:rPr>
        <w:lastRenderedPageBreak/>
        <w:t>4.2</w:t>
      </w:r>
      <w:r>
        <w:rPr>
          <w:sz w:val="14"/>
          <w:szCs w:val="14"/>
        </w:rPr>
        <w:t xml:space="preserve"> </w:t>
      </w:r>
      <w:r>
        <w:rPr>
          <w:b/>
          <w:sz w:val="34"/>
          <w:szCs w:val="34"/>
        </w:rPr>
        <w:t>Tabela de Análise</w:t>
      </w:r>
    </w:p>
    <w:tbl>
      <w:tblPr>
        <w:tblStyle w:val="a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54"/>
        <w:gridCol w:w="3678"/>
        <w:gridCol w:w="3293"/>
      </w:tblGrid>
      <w:tr w:rsidR="00CA1B2F" w14:paraId="1BF6ECD0" w14:textId="77777777">
        <w:trPr>
          <w:trHeight w:val="935"/>
        </w:trPr>
        <w:tc>
          <w:tcPr>
            <w:tcW w:w="2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6ECCC" w14:textId="77777777" w:rsidR="00CA1B2F" w:rsidRDefault="00A60ADB">
            <w:pPr>
              <w:spacing w:before="240" w:after="240" w:line="360" w:lineRule="auto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Característica</w:t>
            </w:r>
          </w:p>
        </w:tc>
        <w:tc>
          <w:tcPr>
            <w:tcW w:w="367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6ECCD" w14:textId="77777777" w:rsidR="00CA1B2F" w:rsidRDefault="00A60ADB">
            <w:pPr>
              <w:spacing w:before="240" w:after="240" w:line="360" w:lineRule="auto"/>
              <w:jc w:val="both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cor preta, peso leve 33.2g</w:t>
            </w:r>
          </w:p>
          <w:p w14:paraId="1BF6ECCE" w14:textId="77777777" w:rsidR="00CA1B2F" w:rsidRDefault="00A60ADB">
            <w:pPr>
              <w:spacing w:before="240" w:after="240" w:line="360" w:lineRule="auto"/>
              <w:jc w:val="both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bracelete de silicone</w:t>
            </w:r>
          </w:p>
        </w:tc>
        <w:tc>
          <w:tcPr>
            <w:tcW w:w="329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6ECCF" w14:textId="77777777" w:rsidR="00CA1B2F" w:rsidRDefault="00A60ADB">
            <w:pPr>
              <w:spacing w:before="240" w:after="240" w:line="360" w:lineRule="auto"/>
              <w:jc w:val="both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Foto anexo abaixo ;</w:t>
            </w:r>
          </w:p>
        </w:tc>
      </w:tr>
      <w:tr w:rsidR="00CA1B2F" w14:paraId="1BF6ECD6" w14:textId="77777777">
        <w:trPr>
          <w:trHeight w:val="1550"/>
        </w:trPr>
        <w:tc>
          <w:tcPr>
            <w:tcW w:w="205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6ECD1" w14:textId="77777777" w:rsidR="00CA1B2F" w:rsidRDefault="00A60ADB">
            <w:pPr>
              <w:spacing w:before="240" w:after="240" w:line="360" w:lineRule="auto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Usabilidade:</w:t>
            </w:r>
          </w:p>
          <w:p w14:paraId="1BF6ECD2" w14:textId="77777777" w:rsidR="00CA1B2F" w:rsidRDefault="00A60ADB">
            <w:pPr>
              <w:spacing w:before="240" w:after="240" w:line="360" w:lineRule="auto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36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6ECD3" w14:textId="77777777" w:rsidR="00CA1B2F" w:rsidRDefault="00A60ADB">
            <w:pPr>
              <w:spacing w:before="240" w:after="240" w:line="360" w:lineRule="auto"/>
              <w:jc w:val="both"/>
              <w:rPr>
                <w:ins w:id="4" w:author="raquel rivelli" w:date="2023-06-21T12:43:00Z"/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 xml:space="preserve">tempo seguido de uso até </w:t>
            </w:r>
          </w:p>
          <w:p w14:paraId="1BF6ECD4" w14:textId="77777777" w:rsidR="00CA1B2F" w:rsidRDefault="00A60ADB">
            <w:pPr>
              <w:spacing w:before="240" w:after="240" w:line="360" w:lineRule="auto"/>
              <w:jc w:val="both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36</w:t>
            </w:r>
            <w:ins w:id="5" w:author="raquel rivelli" w:date="2023-06-21T12:43:00Z">
              <w:r>
                <w:rPr>
                  <w:b/>
                  <w:sz w:val="24"/>
                  <w:szCs w:val="24"/>
                  <w:highlight w:val="white"/>
                </w:rPr>
                <w:t xml:space="preserve"> </w:t>
              </w:r>
            </w:ins>
            <w:r>
              <w:rPr>
                <w:b/>
                <w:sz w:val="24"/>
                <w:szCs w:val="24"/>
                <w:highlight w:val="white"/>
              </w:rPr>
              <w:t>horas com um carregamento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6ECD5" w14:textId="77777777" w:rsidR="00CA1B2F" w:rsidRDefault="00CA1B2F">
            <w:pPr>
              <w:spacing w:before="240" w:after="240" w:line="360" w:lineRule="auto"/>
              <w:jc w:val="both"/>
              <w:rPr>
                <w:b/>
                <w:sz w:val="24"/>
                <w:szCs w:val="24"/>
                <w:highlight w:val="white"/>
              </w:rPr>
            </w:pPr>
          </w:p>
        </w:tc>
      </w:tr>
      <w:tr w:rsidR="00CA1B2F" w14:paraId="1BF6ECDB" w14:textId="77777777">
        <w:trPr>
          <w:trHeight w:val="1565"/>
        </w:trPr>
        <w:tc>
          <w:tcPr>
            <w:tcW w:w="205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6ECD7" w14:textId="77777777" w:rsidR="00CA1B2F" w:rsidRDefault="00A60ADB">
            <w:pPr>
              <w:spacing w:before="240" w:after="24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Matéria prima:</w:t>
            </w:r>
          </w:p>
        </w:tc>
        <w:tc>
          <w:tcPr>
            <w:tcW w:w="36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6ECD8" w14:textId="77777777" w:rsidR="00CA1B2F" w:rsidRDefault="00A60ADB">
            <w:pPr>
              <w:spacing w:before="240" w:after="240"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ecrã de alta resolução,</w:t>
            </w:r>
          </w:p>
          <w:p w14:paraId="1BF6ECD9" w14:textId="77777777" w:rsidR="00CA1B2F" w:rsidRDefault="00A60ADB">
            <w:pPr>
              <w:spacing w:before="240" w:after="240"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sensível ao toque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6ECDA" w14:textId="77777777" w:rsidR="00CA1B2F" w:rsidRDefault="00A60ADB">
            <w:pPr>
              <w:spacing w:before="240" w:after="240"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Foto anexo abaixo;</w:t>
            </w:r>
          </w:p>
        </w:tc>
      </w:tr>
      <w:tr w:rsidR="00CA1B2F" w14:paraId="1BF6ECE0" w14:textId="77777777">
        <w:trPr>
          <w:trHeight w:val="2360"/>
        </w:trPr>
        <w:tc>
          <w:tcPr>
            <w:tcW w:w="205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6ECDC" w14:textId="77777777" w:rsidR="00CA1B2F" w:rsidRDefault="00A60ADB">
            <w:pPr>
              <w:spacing w:before="240" w:after="24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Performance:</w:t>
            </w:r>
          </w:p>
        </w:tc>
        <w:tc>
          <w:tcPr>
            <w:tcW w:w="36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6ECDD" w14:textId="77777777" w:rsidR="00CA1B2F" w:rsidRDefault="00A60ADB">
            <w:pPr>
              <w:spacing w:before="240" w:after="240"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Monitoramento cardíaco, </w:t>
            </w:r>
          </w:p>
          <w:p w14:paraId="1BF6ECDE" w14:textId="77777777" w:rsidR="00CA1B2F" w:rsidRDefault="00A60ADB">
            <w:pPr>
              <w:spacing w:before="240" w:after="240"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 sono e de stress precisos e práticos.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6ECDF" w14:textId="77777777" w:rsidR="00CA1B2F" w:rsidRDefault="00A60ADB">
            <w:pPr>
              <w:spacing w:before="240" w:after="240"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CA1B2F" w14:paraId="1BF6ECE6" w14:textId="77777777">
        <w:trPr>
          <w:trHeight w:val="2375"/>
        </w:trPr>
        <w:tc>
          <w:tcPr>
            <w:tcW w:w="205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6ECE1" w14:textId="77777777" w:rsidR="00CA1B2F" w:rsidRDefault="00A60ADB">
            <w:pPr>
              <w:spacing w:before="240" w:after="24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Design:</w:t>
            </w:r>
          </w:p>
        </w:tc>
        <w:tc>
          <w:tcPr>
            <w:tcW w:w="36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6ECE2" w14:textId="77777777" w:rsidR="00CA1B2F" w:rsidRDefault="00A60ADB">
            <w:pPr>
              <w:spacing w:before="240" w:after="240"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Design moderno, leve ,</w:t>
            </w:r>
          </w:p>
          <w:p w14:paraId="1BF6ECE3" w14:textId="77777777" w:rsidR="00CA1B2F" w:rsidRDefault="00A60ADB">
            <w:pPr>
              <w:spacing w:before="240" w:after="240"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resistente e prático podendo </w:t>
            </w:r>
          </w:p>
          <w:p w14:paraId="1BF6ECE4" w14:textId="77777777" w:rsidR="00CA1B2F" w:rsidRDefault="00A60ADB">
            <w:pPr>
              <w:spacing w:before="240" w:after="240"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mudar a pulseira facilmente.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6ECE5" w14:textId="77777777" w:rsidR="00CA1B2F" w:rsidRDefault="00A60ADB">
            <w:pPr>
              <w:spacing w:before="240" w:after="240"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Ex. Imagem 1 e 2</w:t>
            </w:r>
          </w:p>
        </w:tc>
      </w:tr>
      <w:tr w:rsidR="00CA1B2F" w14:paraId="1BF6ECEB" w14:textId="77777777">
        <w:trPr>
          <w:trHeight w:val="1295"/>
        </w:trPr>
        <w:tc>
          <w:tcPr>
            <w:tcW w:w="205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6ECE7" w14:textId="77777777" w:rsidR="00CA1B2F" w:rsidRDefault="00A60ADB">
            <w:pPr>
              <w:spacing w:before="240" w:after="240" w:line="360" w:lineRule="auto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Conectividade</w:t>
            </w:r>
          </w:p>
        </w:tc>
        <w:tc>
          <w:tcPr>
            <w:tcW w:w="36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6ECE8" w14:textId="77777777" w:rsidR="00CA1B2F" w:rsidRDefault="00A60ADB">
            <w:pPr>
              <w:spacing w:before="240" w:after="240"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Bluetooth</w:t>
            </w:r>
          </w:p>
          <w:p w14:paraId="1BF6ECE9" w14:textId="77777777" w:rsidR="00CA1B2F" w:rsidRDefault="00A60ADB">
            <w:pPr>
              <w:spacing w:before="240" w:after="240"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GPS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6ECEA" w14:textId="77777777" w:rsidR="00CA1B2F" w:rsidRDefault="00A60ADB">
            <w:pPr>
              <w:spacing w:before="240" w:after="240"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</w:tbl>
    <w:p w14:paraId="1BF6ECEC" w14:textId="77777777" w:rsidR="00CA1B2F" w:rsidRDefault="00CA1B2F">
      <w:pPr>
        <w:rPr>
          <w:b/>
        </w:rPr>
      </w:pPr>
    </w:p>
    <w:p w14:paraId="1BF6ECED" w14:textId="77777777" w:rsidR="00CA1B2F" w:rsidRDefault="00A60ADB">
      <w:pPr>
        <w:rPr>
          <w:b/>
        </w:rPr>
      </w:pPr>
      <w:r>
        <w:rPr>
          <w:b/>
        </w:rPr>
        <w:lastRenderedPageBreak/>
        <w:t>4.3 RELATÓRIO</w:t>
      </w:r>
    </w:p>
    <w:p w14:paraId="1BF6ECEE" w14:textId="77777777" w:rsidR="00CA1B2F" w:rsidRDefault="00CA1B2F">
      <w:pPr>
        <w:rPr>
          <w:b/>
        </w:rPr>
      </w:pPr>
    </w:p>
    <w:p w14:paraId="1BF6ECEF" w14:textId="77777777" w:rsidR="00CA1B2F" w:rsidRDefault="00A60ADB">
      <w:r>
        <w:t>O produto foi testado com um grupo de  pessoas com base em diferentes necessidades,</w:t>
      </w:r>
    </w:p>
    <w:p w14:paraId="1A4F9070" w14:textId="475BD641" w:rsidR="00107DE1" w:rsidRDefault="00A60ADB">
      <w:r>
        <w:t>Dentro do tempo estimado de 36 horas até seu total descarregamento</w:t>
      </w:r>
      <w:r w:rsidR="00296C37">
        <w:t>,</w:t>
      </w:r>
    </w:p>
    <w:p w14:paraId="1BF6ECF1" w14:textId="77777777" w:rsidR="00CA1B2F" w:rsidRDefault="00A60ADB">
      <w:r>
        <w:t xml:space="preserve">suas funcionalidades foram precisas a modo que seu mostrador manteve-se ágil. </w:t>
      </w:r>
    </w:p>
    <w:p w14:paraId="58A67242" w14:textId="1C7CF97E" w:rsidR="006269B7" w:rsidRDefault="004A15D4">
      <w:r>
        <w:t>Design moderno</w:t>
      </w:r>
      <w:r w:rsidR="00073DF0">
        <w:t xml:space="preserve">, leve </w:t>
      </w:r>
      <w:r w:rsidR="00216A35">
        <w:t>e funcional com</w:t>
      </w:r>
      <w:r w:rsidR="00C13616">
        <w:t xml:space="preserve"> bons acabamentos</w:t>
      </w:r>
      <w:r w:rsidR="002E4B5B">
        <w:t>,</w:t>
      </w:r>
      <w:r w:rsidR="00216A35">
        <w:t xml:space="preserve"> ecrã</w:t>
      </w:r>
      <w:r w:rsidR="00167D14">
        <w:t xml:space="preserve"> </w:t>
      </w:r>
      <w:r w:rsidR="00216A35">
        <w:t>sensivel ao toque</w:t>
      </w:r>
      <w:r w:rsidR="0035166B">
        <w:t xml:space="preserve">, o aplicativo de saúde e Fitness atualiza </w:t>
      </w:r>
      <w:r w:rsidR="00FE3426">
        <w:t>de acordo a necessidade</w:t>
      </w:r>
      <w:r w:rsidR="00296C37">
        <w:t xml:space="preserve"> e ao fim do dia envia relatório</w:t>
      </w:r>
      <w:r w:rsidR="00731796">
        <w:t xml:space="preserve"> </w:t>
      </w:r>
      <w:r w:rsidR="002665D6">
        <w:t xml:space="preserve">. </w:t>
      </w:r>
    </w:p>
    <w:p w14:paraId="41BC7057" w14:textId="77777777" w:rsidR="002E4B5B" w:rsidRDefault="002E4B5B"/>
    <w:p w14:paraId="5DE60821" w14:textId="77777777" w:rsidR="006269B7" w:rsidRDefault="006269B7"/>
    <w:p w14:paraId="1BF6ECF5" w14:textId="77777777" w:rsidR="00CA1B2F" w:rsidRDefault="00A60ADB">
      <w:pPr>
        <w:rPr>
          <w:b/>
        </w:rPr>
      </w:pPr>
      <w:r>
        <w:rPr>
          <w:b/>
        </w:rPr>
        <w:t xml:space="preserve">4.4 EVIDÊNCIAS </w:t>
      </w:r>
    </w:p>
    <w:p w14:paraId="1BF6ECF6" w14:textId="77777777" w:rsidR="00CA1B2F" w:rsidRDefault="00CA1B2F">
      <w:pPr>
        <w:rPr>
          <w:b/>
        </w:rPr>
      </w:pPr>
    </w:p>
    <w:p w14:paraId="1BF6ECF7" w14:textId="77777777" w:rsidR="00CA1B2F" w:rsidRDefault="00A60ADB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1BF6ED31" wp14:editId="1BF6ED32">
            <wp:extent cx="2857500" cy="16002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114300" distB="114300" distL="114300" distR="114300" wp14:anchorId="1BF6ED33" wp14:editId="1BF6ED34">
            <wp:extent cx="2857500" cy="16002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F6ECF8" w14:textId="77777777" w:rsidR="00CA1B2F" w:rsidRDefault="00CA1B2F">
      <w:pPr>
        <w:rPr>
          <w:b/>
        </w:rPr>
      </w:pPr>
    </w:p>
    <w:p w14:paraId="1BF6ECF9" w14:textId="77777777" w:rsidR="00CA1B2F" w:rsidRDefault="00CA1B2F">
      <w:pPr>
        <w:rPr>
          <w:b/>
        </w:rPr>
      </w:pPr>
    </w:p>
    <w:p w14:paraId="1BF6ECFA" w14:textId="77777777" w:rsidR="00CA1B2F" w:rsidRDefault="00A60ADB">
      <w:pPr>
        <w:rPr>
          <w:b/>
        </w:rPr>
      </w:pPr>
      <w:r>
        <w:rPr>
          <w:b/>
        </w:rPr>
        <w:t>4.5 ONDE ENCONTRAR</w:t>
      </w:r>
    </w:p>
    <w:p w14:paraId="1BF6ECFB" w14:textId="77777777" w:rsidR="00CA1B2F" w:rsidRDefault="00CA1B2F">
      <w:pPr>
        <w:rPr>
          <w:b/>
        </w:rPr>
      </w:pPr>
    </w:p>
    <w:p w14:paraId="1BF6ECFC" w14:textId="77777777" w:rsidR="00CA1B2F" w:rsidRDefault="00A60ADB">
      <w:pPr>
        <w:rPr>
          <w:b/>
        </w:rPr>
      </w:pPr>
      <w:r>
        <w:rPr>
          <w:b/>
        </w:rPr>
        <w:t>Lojas de produtos eletrônicos conforme links abaixo, para venda presencial e online;</w:t>
      </w:r>
    </w:p>
    <w:p w14:paraId="1BF6ECFD" w14:textId="77777777" w:rsidR="00CA1B2F" w:rsidRDefault="00CA1B2F">
      <w:pPr>
        <w:rPr>
          <w:b/>
        </w:rPr>
      </w:pPr>
    </w:p>
    <w:p w14:paraId="1BF6ECFE" w14:textId="77777777" w:rsidR="00CA1B2F" w:rsidRDefault="00000000">
      <w:pPr>
        <w:rPr>
          <w:b/>
        </w:rPr>
      </w:pPr>
      <w:hyperlink r:id="rId29">
        <w:r w:rsidR="00A60ADB">
          <w:rPr>
            <w:b/>
            <w:color w:val="1155CC"/>
            <w:u w:val="single"/>
          </w:rPr>
          <w:t>www.casasbahia.com.br</w:t>
        </w:r>
      </w:hyperlink>
    </w:p>
    <w:p w14:paraId="1BF6ECFF" w14:textId="77777777" w:rsidR="00CA1B2F" w:rsidRDefault="00000000">
      <w:pPr>
        <w:rPr>
          <w:b/>
        </w:rPr>
      </w:pPr>
      <w:hyperlink r:id="rId30">
        <w:r w:rsidR="00A60ADB">
          <w:rPr>
            <w:b/>
            <w:color w:val="1155CC"/>
            <w:u w:val="single"/>
          </w:rPr>
          <w:t>www.americanas.com.br</w:t>
        </w:r>
      </w:hyperlink>
    </w:p>
    <w:p w14:paraId="1BF6ED00" w14:textId="77777777" w:rsidR="00CA1B2F" w:rsidRDefault="00000000">
      <w:pPr>
        <w:rPr>
          <w:b/>
        </w:rPr>
      </w:pPr>
      <w:hyperlink r:id="rId31">
        <w:r w:rsidR="00A60ADB">
          <w:rPr>
            <w:b/>
            <w:color w:val="1155CC"/>
            <w:u w:val="single"/>
          </w:rPr>
          <w:t>www.americanas.com.br</w:t>
        </w:r>
      </w:hyperlink>
    </w:p>
    <w:p w14:paraId="1BF6ED01" w14:textId="77777777" w:rsidR="00CA1B2F" w:rsidRDefault="00CA1B2F">
      <w:pPr>
        <w:rPr>
          <w:b/>
        </w:rPr>
      </w:pPr>
    </w:p>
    <w:p w14:paraId="1BF6ED02" w14:textId="77777777" w:rsidR="00CA1B2F" w:rsidRDefault="00CA1B2F">
      <w:pPr>
        <w:rPr>
          <w:b/>
        </w:rPr>
      </w:pPr>
    </w:p>
    <w:p w14:paraId="1BF6ED03" w14:textId="77777777" w:rsidR="00CA1B2F" w:rsidRDefault="00CA1B2F">
      <w:pPr>
        <w:rPr>
          <w:b/>
        </w:rPr>
      </w:pPr>
    </w:p>
    <w:p w14:paraId="1BF6ED04" w14:textId="77777777" w:rsidR="00CA1B2F" w:rsidRDefault="00CA1B2F">
      <w:pPr>
        <w:rPr>
          <w:b/>
        </w:rPr>
      </w:pPr>
    </w:p>
    <w:p w14:paraId="1BF6ED05" w14:textId="77777777" w:rsidR="00CA1B2F" w:rsidRDefault="00CA1B2F">
      <w:pPr>
        <w:rPr>
          <w:b/>
        </w:rPr>
      </w:pPr>
    </w:p>
    <w:p w14:paraId="1BF6ED06" w14:textId="77777777" w:rsidR="00CA1B2F" w:rsidRDefault="00CA1B2F">
      <w:pPr>
        <w:rPr>
          <w:b/>
        </w:rPr>
      </w:pPr>
    </w:p>
    <w:p w14:paraId="1BF6ED07" w14:textId="77777777" w:rsidR="00CA1B2F" w:rsidRDefault="00CA1B2F">
      <w:pPr>
        <w:rPr>
          <w:b/>
        </w:rPr>
      </w:pPr>
    </w:p>
    <w:p w14:paraId="227A9474" w14:textId="77777777" w:rsidR="00A15A0E" w:rsidRDefault="00A15A0E">
      <w:pPr>
        <w:rPr>
          <w:b/>
        </w:rPr>
      </w:pPr>
    </w:p>
    <w:p w14:paraId="69C0B36C" w14:textId="77777777" w:rsidR="00A15A0E" w:rsidRDefault="00A15A0E">
      <w:pPr>
        <w:rPr>
          <w:b/>
        </w:rPr>
      </w:pPr>
    </w:p>
    <w:p w14:paraId="1FFD7CB4" w14:textId="77777777" w:rsidR="00A15A0E" w:rsidRDefault="00A15A0E">
      <w:pPr>
        <w:rPr>
          <w:b/>
        </w:rPr>
      </w:pPr>
    </w:p>
    <w:p w14:paraId="23B1C2D0" w14:textId="77777777" w:rsidR="00A15A0E" w:rsidRDefault="00A15A0E">
      <w:pPr>
        <w:rPr>
          <w:b/>
        </w:rPr>
      </w:pPr>
    </w:p>
    <w:p w14:paraId="005929FD" w14:textId="77777777" w:rsidR="00A15A0E" w:rsidRDefault="00A15A0E">
      <w:pPr>
        <w:rPr>
          <w:b/>
        </w:rPr>
      </w:pPr>
    </w:p>
    <w:p w14:paraId="2CFF4513" w14:textId="77777777" w:rsidR="00A15A0E" w:rsidRDefault="00A15A0E">
      <w:pPr>
        <w:rPr>
          <w:b/>
        </w:rPr>
      </w:pPr>
    </w:p>
    <w:p w14:paraId="087C2F26" w14:textId="77777777" w:rsidR="00A15A0E" w:rsidRDefault="00A15A0E">
      <w:pPr>
        <w:rPr>
          <w:b/>
        </w:rPr>
      </w:pPr>
    </w:p>
    <w:p w14:paraId="15E3E93A" w14:textId="77777777" w:rsidR="00A15A0E" w:rsidRDefault="00A15A0E">
      <w:pPr>
        <w:rPr>
          <w:b/>
        </w:rPr>
      </w:pPr>
    </w:p>
    <w:p w14:paraId="69BE85A2" w14:textId="77777777" w:rsidR="00A15A0E" w:rsidRDefault="00A15A0E">
      <w:pPr>
        <w:rPr>
          <w:b/>
        </w:rPr>
      </w:pPr>
    </w:p>
    <w:p w14:paraId="64C69DFD" w14:textId="77777777" w:rsidR="00A15A0E" w:rsidRDefault="00A15A0E">
      <w:pPr>
        <w:rPr>
          <w:b/>
        </w:rPr>
      </w:pPr>
    </w:p>
    <w:p w14:paraId="1BF6ED08" w14:textId="77777777" w:rsidR="00CA1B2F" w:rsidRDefault="00CA1B2F">
      <w:pPr>
        <w:rPr>
          <w:b/>
        </w:rPr>
      </w:pPr>
    </w:p>
    <w:p w14:paraId="1BF6ED09" w14:textId="77777777" w:rsidR="00CA1B2F" w:rsidRDefault="00A60ADB">
      <w:pPr>
        <w:rPr>
          <w:b/>
        </w:rPr>
      </w:pPr>
      <w:r>
        <w:rPr>
          <w:b/>
        </w:rPr>
        <w:t>5.0  CONCLUSÃO</w:t>
      </w:r>
    </w:p>
    <w:p w14:paraId="1BF6ED0A" w14:textId="77777777" w:rsidR="00CA1B2F" w:rsidRDefault="00CA1B2F">
      <w:pPr>
        <w:rPr>
          <w:b/>
        </w:rPr>
      </w:pPr>
    </w:p>
    <w:p w14:paraId="1BF6ED0B" w14:textId="77777777" w:rsidR="00CA1B2F" w:rsidRDefault="00A60ADB">
      <w:r>
        <w:t>Produto bem funcional com vários itens diversificados para facilitar o dia a dia,</w:t>
      </w:r>
    </w:p>
    <w:p w14:paraId="1BF6ED0C" w14:textId="77777777" w:rsidR="00CA1B2F" w:rsidRDefault="00A60ADB">
      <w:r>
        <w:t>deixando assim um trabalho complexo a fazer pelo fato de ter muitas especificações</w:t>
      </w:r>
    </w:p>
    <w:p w14:paraId="1BF6ED0D" w14:textId="77777777" w:rsidR="00CA1B2F" w:rsidRDefault="00A60ADB">
      <w:r>
        <w:t xml:space="preserve">e aplicações, espero que dentro do caminho que foi traçado consideremos uma boa </w:t>
      </w:r>
    </w:p>
    <w:p w14:paraId="1BF6ED0E" w14:textId="77777777" w:rsidR="00CA1B2F" w:rsidRDefault="00A60ADB">
      <w:r>
        <w:t xml:space="preserve">experiência de trabalho. </w:t>
      </w:r>
    </w:p>
    <w:p w14:paraId="1BF6ED0F" w14:textId="77777777" w:rsidR="00CA1B2F" w:rsidRDefault="00CA1B2F">
      <w:pPr>
        <w:rPr>
          <w:b/>
        </w:rPr>
      </w:pPr>
    </w:p>
    <w:p w14:paraId="1BF6ED10" w14:textId="77777777" w:rsidR="00CA1B2F" w:rsidRDefault="00CA1B2F">
      <w:pPr>
        <w:rPr>
          <w:b/>
        </w:rPr>
      </w:pPr>
    </w:p>
    <w:p w14:paraId="1BF6ED11" w14:textId="77777777" w:rsidR="00CA1B2F" w:rsidRDefault="00A60ADB">
      <w:pPr>
        <w:rPr>
          <w:b/>
        </w:rPr>
      </w:pPr>
      <w:r>
        <w:rPr>
          <w:b/>
        </w:rPr>
        <w:t>6.0 Referências Bibliográficas</w:t>
      </w:r>
    </w:p>
    <w:p w14:paraId="1BF6ED12" w14:textId="77777777" w:rsidR="00CA1B2F" w:rsidRDefault="00CA1B2F">
      <w:pPr>
        <w:rPr>
          <w:b/>
        </w:rPr>
      </w:pPr>
    </w:p>
    <w:p w14:paraId="1BF6ED13" w14:textId="77777777" w:rsidR="00CA1B2F" w:rsidRDefault="00A60ADB">
      <w:r>
        <w:t>Regras ABNT.</w:t>
      </w:r>
    </w:p>
    <w:p w14:paraId="1BF6ED14" w14:textId="77777777" w:rsidR="00CA1B2F" w:rsidRDefault="00CA1B2F">
      <w:pPr>
        <w:rPr>
          <w:b/>
        </w:rPr>
      </w:pPr>
    </w:p>
    <w:p w14:paraId="1BF6ED15" w14:textId="77777777" w:rsidR="00CA1B2F" w:rsidRDefault="00CA1B2F">
      <w:pPr>
        <w:rPr>
          <w:b/>
        </w:rPr>
      </w:pPr>
    </w:p>
    <w:p w14:paraId="1BF6ED16" w14:textId="77777777" w:rsidR="00CA1B2F" w:rsidRDefault="00CA1B2F">
      <w:pPr>
        <w:rPr>
          <w:b/>
        </w:rPr>
      </w:pPr>
    </w:p>
    <w:p w14:paraId="1BF6ED17" w14:textId="77777777" w:rsidR="00CA1B2F" w:rsidRDefault="00CA1B2F">
      <w:pPr>
        <w:rPr>
          <w:b/>
        </w:rPr>
      </w:pPr>
    </w:p>
    <w:p w14:paraId="1BF6ED18" w14:textId="77777777" w:rsidR="00CA1B2F" w:rsidRDefault="00CA1B2F">
      <w:pPr>
        <w:rPr>
          <w:b/>
        </w:rPr>
      </w:pPr>
    </w:p>
    <w:p w14:paraId="1BF6ED19" w14:textId="77777777" w:rsidR="00CA1B2F" w:rsidRDefault="00CA1B2F">
      <w:pPr>
        <w:rPr>
          <w:b/>
        </w:rPr>
      </w:pPr>
    </w:p>
    <w:p w14:paraId="1BF6ED1A" w14:textId="77777777" w:rsidR="00CA1B2F" w:rsidRDefault="00CA1B2F">
      <w:pPr>
        <w:rPr>
          <w:b/>
        </w:rPr>
      </w:pPr>
    </w:p>
    <w:p w14:paraId="1BF6ED1B" w14:textId="77777777" w:rsidR="00CA1B2F" w:rsidRDefault="00CA1B2F">
      <w:pPr>
        <w:rPr>
          <w:b/>
        </w:rPr>
      </w:pPr>
    </w:p>
    <w:p w14:paraId="1BF6ED1C" w14:textId="77777777" w:rsidR="00CA1B2F" w:rsidRDefault="00CA1B2F">
      <w:pPr>
        <w:rPr>
          <w:b/>
        </w:rPr>
      </w:pPr>
    </w:p>
    <w:p w14:paraId="1BF6ED1D" w14:textId="77777777" w:rsidR="00CA1B2F" w:rsidRDefault="00CA1B2F">
      <w:pPr>
        <w:rPr>
          <w:b/>
        </w:rPr>
      </w:pPr>
    </w:p>
    <w:p w14:paraId="1BF6ED1E" w14:textId="77777777" w:rsidR="00CA1B2F" w:rsidRDefault="00CA1B2F">
      <w:pPr>
        <w:rPr>
          <w:b/>
        </w:rPr>
      </w:pPr>
    </w:p>
    <w:p w14:paraId="1BF6ED1F" w14:textId="77777777" w:rsidR="00CA1B2F" w:rsidRDefault="00CA1B2F">
      <w:pPr>
        <w:rPr>
          <w:b/>
        </w:rPr>
      </w:pPr>
    </w:p>
    <w:p w14:paraId="1BF6ED20" w14:textId="77777777" w:rsidR="00CA1B2F" w:rsidRDefault="00CA1B2F">
      <w:pPr>
        <w:rPr>
          <w:b/>
        </w:rPr>
      </w:pPr>
    </w:p>
    <w:p w14:paraId="1BF6ED21" w14:textId="77777777" w:rsidR="00CA1B2F" w:rsidRDefault="00CA1B2F">
      <w:pPr>
        <w:rPr>
          <w:b/>
        </w:rPr>
      </w:pPr>
    </w:p>
    <w:p w14:paraId="1BF6ED22" w14:textId="77777777" w:rsidR="00CA1B2F" w:rsidRDefault="00CA1B2F">
      <w:pPr>
        <w:rPr>
          <w:b/>
        </w:rPr>
      </w:pPr>
    </w:p>
    <w:p w14:paraId="1BF6ED23" w14:textId="77777777" w:rsidR="00CA1B2F" w:rsidRDefault="00CA1B2F">
      <w:pPr>
        <w:rPr>
          <w:b/>
        </w:rPr>
      </w:pPr>
    </w:p>
    <w:p w14:paraId="1BF6ED24" w14:textId="77777777" w:rsidR="00CA1B2F" w:rsidRDefault="00CA1B2F">
      <w:pPr>
        <w:rPr>
          <w:b/>
        </w:rPr>
      </w:pPr>
    </w:p>
    <w:p w14:paraId="1BF6ED25" w14:textId="77777777" w:rsidR="00CA1B2F" w:rsidRDefault="00CA1B2F">
      <w:pPr>
        <w:rPr>
          <w:b/>
        </w:rPr>
      </w:pPr>
    </w:p>
    <w:p w14:paraId="1BF6ED26" w14:textId="77777777" w:rsidR="00CA1B2F" w:rsidRDefault="00CA1B2F">
      <w:pPr>
        <w:rPr>
          <w:b/>
        </w:rPr>
      </w:pPr>
    </w:p>
    <w:p w14:paraId="1BF6ED27" w14:textId="77777777" w:rsidR="00CA1B2F" w:rsidRDefault="00CA1B2F">
      <w:pPr>
        <w:rPr>
          <w:b/>
        </w:rPr>
      </w:pPr>
    </w:p>
    <w:p w14:paraId="1BF6ED28" w14:textId="77777777" w:rsidR="00CA1B2F" w:rsidRDefault="00CA1B2F">
      <w:pPr>
        <w:rPr>
          <w:b/>
        </w:rPr>
      </w:pPr>
    </w:p>
    <w:p w14:paraId="1BF6ED29" w14:textId="77777777" w:rsidR="00CA1B2F" w:rsidRDefault="00CA1B2F">
      <w:pPr>
        <w:rPr>
          <w:b/>
        </w:rPr>
      </w:pPr>
    </w:p>
    <w:p w14:paraId="1BF6ED2A" w14:textId="77777777" w:rsidR="00CA1B2F" w:rsidRDefault="00CA1B2F">
      <w:pPr>
        <w:rPr>
          <w:b/>
        </w:rPr>
      </w:pPr>
    </w:p>
    <w:p w14:paraId="1BF6ED2B" w14:textId="77777777" w:rsidR="00CA1B2F" w:rsidRDefault="00CA1B2F">
      <w:pPr>
        <w:rPr>
          <w:b/>
        </w:rPr>
      </w:pPr>
    </w:p>
    <w:p w14:paraId="1BF6ED2C" w14:textId="77777777" w:rsidR="00CA1B2F" w:rsidRDefault="00CA1B2F">
      <w:pPr>
        <w:rPr>
          <w:b/>
        </w:rPr>
      </w:pPr>
    </w:p>
    <w:p w14:paraId="1BF6ED2D" w14:textId="77777777" w:rsidR="00CA1B2F" w:rsidRDefault="00CA1B2F">
      <w:pPr>
        <w:rPr>
          <w:b/>
        </w:rPr>
      </w:pPr>
    </w:p>
    <w:p w14:paraId="1BF6ED2E" w14:textId="77777777" w:rsidR="00CA1B2F" w:rsidRDefault="00CA1B2F">
      <w:pPr>
        <w:rPr>
          <w:b/>
        </w:rPr>
      </w:pPr>
    </w:p>
    <w:sectPr w:rsidR="00CA1B2F">
      <w:headerReference w:type="default" r:id="rId3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91589" w14:textId="77777777" w:rsidR="00D614CF" w:rsidRDefault="00D614CF">
      <w:pPr>
        <w:spacing w:line="240" w:lineRule="auto"/>
      </w:pPr>
      <w:r>
        <w:separator/>
      </w:r>
    </w:p>
  </w:endnote>
  <w:endnote w:type="continuationSeparator" w:id="0">
    <w:p w14:paraId="7D9467AF" w14:textId="77777777" w:rsidR="00D614CF" w:rsidRDefault="00D614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4611D" w14:textId="77777777" w:rsidR="00D614CF" w:rsidRDefault="00D614CF">
      <w:pPr>
        <w:spacing w:line="240" w:lineRule="auto"/>
      </w:pPr>
      <w:r>
        <w:separator/>
      </w:r>
    </w:p>
  </w:footnote>
  <w:footnote w:type="continuationSeparator" w:id="0">
    <w:p w14:paraId="1920EF19" w14:textId="77777777" w:rsidR="00D614CF" w:rsidRDefault="00D614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6ED35" w14:textId="77777777" w:rsidR="00CA1B2F" w:rsidRDefault="00CA1B2F">
    <w:pPr>
      <w:spacing w:before="240"/>
      <w:rPr>
        <w:rFonts w:ascii="Times New Roman" w:eastAsia="Times New Roman" w:hAnsi="Times New Roman" w:cs="Times New Roman"/>
        <w:sz w:val="24"/>
        <w:szCs w:val="24"/>
      </w:rPr>
    </w:pPr>
  </w:p>
  <w:p w14:paraId="1BF6ED36" w14:textId="77777777" w:rsidR="00CA1B2F" w:rsidRDefault="00CA1B2F">
    <w:pPr>
      <w:spacing w:before="240"/>
      <w:rPr>
        <w:rFonts w:ascii="Times New Roman" w:eastAsia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B2F"/>
    <w:rsid w:val="00073DF0"/>
    <w:rsid w:val="00107DE1"/>
    <w:rsid w:val="00167D14"/>
    <w:rsid w:val="00216A35"/>
    <w:rsid w:val="002665D6"/>
    <w:rsid w:val="00296C37"/>
    <w:rsid w:val="002D680C"/>
    <w:rsid w:val="002E4B5B"/>
    <w:rsid w:val="0035166B"/>
    <w:rsid w:val="003D7A63"/>
    <w:rsid w:val="004A15D4"/>
    <w:rsid w:val="006269B7"/>
    <w:rsid w:val="00731796"/>
    <w:rsid w:val="00A15A0E"/>
    <w:rsid w:val="00A60ADB"/>
    <w:rsid w:val="00A81CFA"/>
    <w:rsid w:val="00C13616"/>
    <w:rsid w:val="00CA1B2F"/>
    <w:rsid w:val="00D614CF"/>
    <w:rsid w:val="00FE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6EC14"/>
  <w15:docId w15:val="{AC93F485-D618-4378-B148-FE2DA4AE3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.docs.live.net/59c7c5e641896c0c/%C3%81rea%20de%20Trabalho/Curso%20QA%20Quel/modeloAnaliseQualidade.docx" TargetMode="External"/><Relationship Id="rId18" Type="http://schemas.openxmlformats.org/officeDocument/2006/relationships/hyperlink" Target="https://d.docs.live.net/59c7c5e641896c0c/%C3%81rea%20de%20Trabalho/Curso%20QA%20Quel/modeloAnaliseQualidade.docx" TargetMode="External"/><Relationship Id="rId26" Type="http://schemas.openxmlformats.org/officeDocument/2006/relationships/hyperlink" Target="https://d.docs.live.net/59c7c5e641896c0c/%C3%81rea%20de%20Trabalho/Curso%20QA%20Quel/modeloAnaliseQualidade.doc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.docs.live.net/59c7c5e641896c0c/%C3%81rea%20de%20Trabalho/Curso%20QA%20Quel/modeloAnaliseQualidade.docx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d.docs.live.net/59c7c5e641896c0c/%C3%81rea%20de%20Trabalho/Curso%20QA%20Quel/modeloAnaliseQualidade.docx" TargetMode="External"/><Relationship Id="rId12" Type="http://schemas.openxmlformats.org/officeDocument/2006/relationships/hyperlink" Target="https://d.docs.live.net/59c7c5e641896c0c/%C3%81rea%20de%20Trabalho/Curso%20QA%20Quel/modeloAnaliseQualidade.docx" TargetMode="External"/><Relationship Id="rId17" Type="http://schemas.openxmlformats.org/officeDocument/2006/relationships/hyperlink" Target="https://d.docs.live.net/59c7c5e641896c0c/%C3%81rea%20de%20Trabalho/Curso%20QA%20Quel/modeloAnaliseQualidade.docx" TargetMode="External"/><Relationship Id="rId25" Type="http://schemas.openxmlformats.org/officeDocument/2006/relationships/hyperlink" Target="https://d.docs.live.net/59c7c5e641896c0c/%C3%81rea%20de%20Trabalho/Curso%20QA%20Quel/modeloAnaliseQualidade.docx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.docs.live.net/59c7c5e641896c0c/%C3%81rea%20de%20Trabalho/Curso%20QA%20Quel/modeloAnaliseQualidade.docx" TargetMode="External"/><Relationship Id="rId20" Type="http://schemas.openxmlformats.org/officeDocument/2006/relationships/hyperlink" Target="https://d.docs.live.net/59c7c5e641896c0c/%C3%81rea%20de%20Trabalho/Curso%20QA%20Quel/modeloAnaliseQualidade.docx" TargetMode="External"/><Relationship Id="rId29" Type="http://schemas.openxmlformats.org/officeDocument/2006/relationships/hyperlink" Target="http://www.casasbahia.com.br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d.docs.live.net/59c7c5e641896c0c/%C3%81rea%20de%20Trabalho/Curso%20QA%20Quel/modeloAnaliseQualidade.docx" TargetMode="External"/><Relationship Id="rId24" Type="http://schemas.openxmlformats.org/officeDocument/2006/relationships/hyperlink" Target="https://d.docs.live.net/59c7c5e641896c0c/%C3%81rea%20de%20Trabalho/Curso%20QA%20Quel/modeloAnaliseQualidade.docx" TargetMode="External"/><Relationship Id="rId32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yperlink" Target="https://d.docs.live.net/59c7c5e641896c0c/%C3%81rea%20de%20Trabalho/Curso%20QA%20Quel/modeloAnaliseQualidade.docx" TargetMode="External"/><Relationship Id="rId23" Type="http://schemas.openxmlformats.org/officeDocument/2006/relationships/hyperlink" Target="https://d.docs.live.net/59c7c5e641896c0c/%C3%81rea%20de%20Trabalho/Curso%20QA%20Quel/modeloAnaliseQualidade.docx" TargetMode="External"/><Relationship Id="rId28" Type="http://schemas.openxmlformats.org/officeDocument/2006/relationships/image" Target="media/image3.png"/><Relationship Id="rId10" Type="http://schemas.openxmlformats.org/officeDocument/2006/relationships/hyperlink" Target="https://d.docs.live.net/59c7c5e641896c0c/%C3%81rea%20de%20Trabalho/Curso%20QA%20Quel/modeloAnaliseQualidade.docx" TargetMode="External"/><Relationship Id="rId19" Type="http://schemas.openxmlformats.org/officeDocument/2006/relationships/hyperlink" Target="https://d.docs.live.net/59c7c5e641896c0c/%C3%81rea%20de%20Trabalho/Curso%20QA%20Quel/modeloAnaliseQualidade.docx" TargetMode="External"/><Relationship Id="rId31" Type="http://schemas.openxmlformats.org/officeDocument/2006/relationships/hyperlink" Target="http://www.americanas.com.br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.docs.live.net/59c7c5e641896c0c/%C3%81rea%20de%20Trabalho/Curso%20QA%20Quel/modeloAnaliseQualidade.docx" TargetMode="External"/><Relationship Id="rId14" Type="http://schemas.openxmlformats.org/officeDocument/2006/relationships/hyperlink" Target="https://d.docs.live.net/59c7c5e641896c0c/%C3%81rea%20de%20Trabalho/Curso%20QA%20Quel/modeloAnaliseQualidade.docx" TargetMode="External"/><Relationship Id="rId22" Type="http://schemas.openxmlformats.org/officeDocument/2006/relationships/hyperlink" Target="https://d.docs.live.net/59c7c5e641896c0c/%C3%81rea%20de%20Trabalho/Curso%20QA%20Quel/modeloAnaliseQualidade.docx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://www.americanas.com.br" TargetMode="External"/><Relationship Id="rId8" Type="http://schemas.openxmlformats.org/officeDocument/2006/relationships/hyperlink" Target="https://d.docs.live.net/59c7c5e641896c0c/%C3%81rea%20de%20Trabalho/Curso%20QA%20Quel/modeloAnaliseQualidad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1069</Words>
  <Characters>5774</Characters>
  <Application>Microsoft Office Word</Application>
  <DocSecurity>0</DocSecurity>
  <Lines>48</Lines>
  <Paragraphs>13</Paragraphs>
  <ScaleCrop>false</ScaleCrop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Raquel Rivelli</cp:lastModifiedBy>
  <cp:revision>17</cp:revision>
  <dcterms:created xsi:type="dcterms:W3CDTF">2023-06-21T13:40:00Z</dcterms:created>
  <dcterms:modified xsi:type="dcterms:W3CDTF">2023-06-21T13:59:00Z</dcterms:modified>
</cp:coreProperties>
</file>